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8B0F6" w14:textId="77777777" w:rsidR="00792C11" w:rsidRDefault="00B51E9A" w:rsidP="00B51E9A">
      <w:pPr>
        <w:pStyle w:val="a3"/>
        <w:rPr>
          <w:rFonts w:ascii="MS Mincho" w:eastAsia="MS Mincho" w:hAnsi="MS Mincho" w:cs="MS Mincho"/>
        </w:rPr>
      </w:pPr>
      <w:r>
        <w:rPr>
          <w:rFonts w:hint="eastAsia"/>
        </w:rPr>
        <w:t>Ethereum Solidity Mapping</w:t>
      </w:r>
      <w:r>
        <w:rPr>
          <w:rFonts w:hint="eastAsia"/>
        </w:rPr>
        <w:t>获取调查报</w:t>
      </w:r>
      <w:r>
        <w:rPr>
          <w:rFonts w:ascii="MS Mincho" w:eastAsia="MS Mincho" w:hAnsi="MS Mincho" w:cs="MS Mincho"/>
        </w:rPr>
        <w:t>告</w:t>
      </w:r>
    </w:p>
    <w:p w14:paraId="37798CAF" w14:textId="77777777" w:rsidR="00B51E9A" w:rsidRDefault="00B51E9A" w:rsidP="00B51E9A">
      <w:pPr>
        <w:ind w:left="126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D16DBB5" w14:textId="77777777" w:rsidR="00B51E9A" w:rsidRDefault="00B51E9A" w:rsidP="00B51E9A">
      <w:pPr>
        <w:ind w:left="3780" w:firstLine="420"/>
      </w:pPr>
      <w:r>
        <w:t xml:space="preserve">  Last Edit</w:t>
      </w:r>
      <w:r>
        <w:rPr>
          <w:rFonts w:hint="eastAsia"/>
        </w:rPr>
        <w:t>: 2018-05-29 10:27:52</w:t>
      </w:r>
    </w:p>
    <w:p w14:paraId="00F78932" w14:textId="77777777" w:rsidR="00B51E9A" w:rsidRDefault="00B51E9A" w:rsidP="00B51E9A">
      <w:pPr>
        <w:ind w:left="3780" w:firstLine="420"/>
      </w:pPr>
      <w:r>
        <w:rPr>
          <w:rFonts w:hint="eastAsia"/>
        </w:rPr>
        <w:t xml:space="preserve">  Version: 1.0</w:t>
      </w:r>
    </w:p>
    <w:p w14:paraId="3356FFDB" w14:textId="77777777" w:rsidR="00217AEF" w:rsidRDefault="00B51E9A" w:rsidP="00217AEF">
      <w:pPr>
        <w:ind w:left="3780" w:firstLine="420"/>
      </w:pPr>
      <w:r>
        <w:t xml:space="preserve">  Author: WildSaoFeng</w:t>
      </w:r>
    </w:p>
    <w:p w14:paraId="2BA25358" w14:textId="77777777" w:rsidR="00217AEF" w:rsidRDefault="00217AEF" w:rsidP="00217AEF">
      <w:pPr>
        <w:jc w:val="left"/>
      </w:pPr>
    </w:p>
    <w:p w14:paraId="0D6433B2" w14:textId="77777777" w:rsidR="00217AEF" w:rsidRDefault="00217AEF" w:rsidP="00217AE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底层机制调查</w:t>
      </w:r>
    </w:p>
    <w:p w14:paraId="581FF1E4" w14:textId="77777777" w:rsidR="00217AEF" w:rsidRDefault="00217AEF" w:rsidP="00217AEF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以太坊底层不维护Mapping的List</w:t>
      </w:r>
    </w:p>
    <w:p w14:paraId="5C8F9F31" w14:textId="77777777" w:rsidR="00217AEF" w:rsidRDefault="005777D0" w:rsidP="00217AEF">
      <w:pPr>
        <w:jc w:val="center"/>
      </w:pPr>
      <w:r w:rsidRPr="005777D0">
        <w:rPr>
          <w:noProof/>
        </w:rPr>
        <w:drawing>
          <wp:inline distT="0" distB="0" distL="0" distR="0" wp14:anchorId="0F421052" wp14:editId="7478C6F8">
            <wp:extent cx="5270500" cy="12795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F76A" w14:textId="77777777" w:rsidR="005777D0" w:rsidRDefault="005777D0" w:rsidP="005777D0">
      <w:r>
        <w:rPr>
          <w:rFonts w:hint="eastAsia"/>
        </w:rPr>
        <w:t xml:space="preserve">地址： </w:t>
      </w:r>
    </w:p>
    <w:p w14:paraId="47526477" w14:textId="77777777" w:rsidR="00F86615" w:rsidRDefault="002D7EE7" w:rsidP="005777D0">
      <w:hyperlink r:id="rId6" w:history="1">
        <w:r w:rsidR="00F86615" w:rsidRPr="006715AB">
          <w:rPr>
            <w:rStyle w:val="a6"/>
          </w:rPr>
          <w:t>https://www.reddit.com/r/ethereum/comments/3a8oi0/is_there_a_way_to_access_ethereum_smart_contracts/</w:t>
        </w:r>
      </w:hyperlink>
    </w:p>
    <w:p w14:paraId="3EE50398" w14:textId="77777777" w:rsidR="00F86615" w:rsidRDefault="000E68AE" w:rsidP="005777D0">
      <w:r w:rsidRPr="000E68AE">
        <w:rPr>
          <w:noProof/>
        </w:rPr>
        <w:lastRenderedPageBreak/>
        <w:drawing>
          <wp:inline distT="0" distB="0" distL="0" distR="0" wp14:anchorId="5876063D" wp14:editId="42DA2C99">
            <wp:extent cx="5270500" cy="414337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BA4E" w14:textId="76540EAB" w:rsidR="000E68AE" w:rsidRDefault="000E68AE" w:rsidP="00C84C6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动态变量查询会转成特定下标的单个元素查询</w:t>
      </w:r>
    </w:p>
    <w:p w14:paraId="7343253D" w14:textId="77777777" w:rsidR="000E68AE" w:rsidRDefault="000E68AE" w:rsidP="005777D0">
      <w:r>
        <w:rPr>
          <w:rFonts w:hint="eastAsia"/>
        </w:rPr>
        <w:t xml:space="preserve">地址： </w:t>
      </w:r>
      <w:hyperlink r:id="rId8" w:history="1">
        <w:r w:rsidRPr="006715AB">
          <w:rPr>
            <w:rStyle w:val="a6"/>
          </w:rPr>
          <w:t>https://bitcoin.stackexchange.com/questions/38070/is-there-a-way-to-access-ethereum-smart-contracts-variables-by-name-in-javascri</w:t>
        </w:r>
      </w:hyperlink>
    </w:p>
    <w:p w14:paraId="71F88C5E" w14:textId="30DC3EC4" w:rsidR="000E68AE" w:rsidRDefault="00C84C6A" w:rsidP="00C84C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引申结论</w:t>
      </w:r>
    </w:p>
    <w:p w14:paraId="0C609FE0" w14:textId="21FB0014" w:rsidR="00C84C6A" w:rsidRDefault="00C84C6A" w:rsidP="00C84C6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开发、调试时无法获取Mapping类的动态数据</w:t>
      </w:r>
    </w:p>
    <w:p w14:paraId="084AC08F" w14:textId="69F32E62" w:rsidR="009F52DB" w:rsidRPr="000E68AE" w:rsidRDefault="009F52DB" w:rsidP="009F52D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调用web3的addressAt只能获取mapping的第一个量</w:t>
      </w:r>
    </w:p>
    <w:p w14:paraId="672DF20D" w14:textId="77777777" w:rsidR="003C4171" w:rsidRDefault="00217AEF" w:rsidP="003C417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解决方法</w:t>
      </w:r>
    </w:p>
    <w:p w14:paraId="68ABB8F5" w14:textId="77777777" w:rsidR="000E68AE" w:rsidRDefault="000E68AE" w:rsidP="000E68A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 网页爬虫+本地分析</w:t>
      </w:r>
    </w:p>
    <w:p w14:paraId="1EE37FD9" w14:textId="77777777" w:rsidR="000E68AE" w:rsidRDefault="000E68AE" w:rsidP="000E68AE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利用Etherscan把所有跟EOS的数据爬下来，在本地求取所有相关交易的Address数组。好处是不需要搭建全节点，缺点是网页要反反爬虫、带宽要求高</w:t>
      </w:r>
    </w:p>
    <w:p w14:paraId="30056911" w14:textId="729B3CE1" w:rsidR="002D7EE7" w:rsidRDefault="002D7EE7" w:rsidP="000E68AE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Git仓库： </w:t>
      </w:r>
      <w:hyperlink r:id="rId9" w:history="1">
        <w:r w:rsidRPr="006715AB">
          <w:rPr>
            <w:rStyle w:val="a6"/>
          </w:rPr>
          <w:t>https://github.com/WildSaoFeng/P008-EthereumMapping</w:t>
        </w:r>
      </w:hyperlink>
      <w:r>
        <w:rPr>
          <w:rFonts w:hint="eastAsia"/>
        </w:rPr>
        <w:t xml:space="preserve"> 75%完成</w:t>
      </w:r>
      <w:bookmarkStart w:id="0" w:name="_GoBack"/>
      <w:bookmarkEnd w:id="0"/>
    </w:p>
    <w:p w14:paraId="4434D0B9" w14:textId="77777777" w:rsidR="002D7EE7" w:rsidRPr="002D7EE7" w:rsidRDefault="002D7EE7" w:rsidP="000E68AE">
      <w:pPr>
        <w:pStyle w:val="a5"/>
        <w:ind w:left="420" w:firstLineChars="0" w:firstLine="0"/>
        <w:jc w:val="left"/>
        <w:rPr>
          <w:rFonts w:hint="eastAsia"/>
        </w:rPr>
      </w:pPr>
    </w:p>
    <w:p w14:paraId="18AC7071" w14:textId="77777777" w:rsidR="000E68AE" w:rsidRDefault="000E68AE" w:rsidP="000E68A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 本地获取+本地分析</w:t>
      </w:r>
    </w:p>
    <w:p w14:paraId="2A6252E7" w14:textId="77777777" w:rsidR="000E68AE" w:rsidRDefault="000E68AE" w:rsidP="000E68AE">
      <w:pPr>
        <w:ind w:left="360"/>
        <w:jc w:val="left"/>
      </w:pPr>
      <w:r>
        <w:rPr>
          <w:rFonts w:hint="eastAsia"/>
        </w:rPr>
        <w:t>通过Web3与本地Ethereum全节点交互，批量处理查询js脚本，最后获取Address数据。注，Balance有Public方法：balanceOf()。好处是速度快，方便，缺点需要搭建全节点环境</w:t>
      </w:r>
    </w:p>
    <w:p w14:paraId="19133612" w14:textId="77777777" w:rsidR="003C4171" w:rsidRDefault="003C4171" w:rsidP="003C417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附录</w:t>
      </w:r>
    </w:p>
    <w:p w14:paraId="110E1554" w14:textId="77777777" w:rsidR="003C4171" w:rsidRDefault="003C4171" w:rsidP="003C4171">
      <w:pPr>
        <w:jc w:val="left"/>
      </w:pPr>
      <w:r>
        <w:rPr>
          <w:rFonts w:hint="eastAsia"/>
        </w:rPr>
        <w:t>询问调查</w:t>
      </w:r>
    </w:p>
    <w:p w14:paraId="275234C2" w14:textId="3E3DDBDE" w:rsidR="003C4171" w:rsidRDefault="003C4171" w:rsidP="003C4171">
      <w:pPr>
        <w:jc w:val="center"/>
      </w:pPr>
      <w:r w:rsidRPr="00656CEF">
        <w:rPr>
          <w:noProof/>
        </w:rPr>
        <w:drawing>
          <wp:inline distT="0" distB="0" distL="0" distR="0" wp14:anchorId="03FBCE82" wp14:editId="4F362640">
            <wp:extent cx="2383155" cy="166410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683" cy="16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CEF">
        <w:rPr>
          <w:noProof/>
        </w:rPr>
        <w:drawing>
          <wp:inline distT="0" distB="0" distL="0" distR="0" wp14:anchorId="73FEDB83" wp14:editId="13F9E0E5">
            <wp:extent cx="2834806" cy="1445040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610" cy="14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6F65" w14:textId="77777777" w:rsidR="00C84C6A" w:rsidRDefault="003C4171" w:rsidP="00C84C6A">
      <w:pPr>
        <w:jc w:val="center"/>
        <w:rPr>
          <w:rFonts w:hint="eastAsia"/>
        </w:rPr>
      </w:pPr>
      <w:r w:rsidRPr="00656CEF">
        <w:rPr>
          <w:noProof/>
        </w:rPr>
        <w:drawing>
          <wp:inline distT="0" distB="0" distL="0" distR="0" wp14:anchorId="6B8CC652" wp14:editId="1EDDCE3E">
            <wp:extent cx="2466205" cy="3240892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836" cy="32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8834" w14:textId="714F44E3" w:rsidR="003C4171" w:rsidRDefault="003C4171" w:rsidP="00C84C6A">
      <w:pPr>
        <w:jc w:val="center"/>
      </w:pPr>
      <w:r>
        <w:rPr>
          <w:rFonts w:hint="eastAsia"/>
        </w:rPr>
        <w:tab/>
        <w:t>最后还是没有在Remix上找到相应部分</w:t>
      </w:r>
    </w:p>
    <w:p w14:paraId="0546FC19" w14:textId="77777777" w:rsidR="00B51E9A" w:rsidRPr="00B51E9A" w:rsidRDefault="00B51E9A" w:rsidP="003C4171">
      <w:pPr>
        <w:jc w:val="left"/>
      </w:pPr>
      <w:r>
        <w:rPr>
          <w:rFonts w:hint="eastAsia"/>
        </w:rPr>
        <w:t xml:space="preserve">  </w:t>
      </w:r>
    </w:p>
    <w:sectPr w:rsidR="00B51E9A" w:rsidRPr="00B51E9A" w:rsidSect="00DE7F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E7BE4"/>
    <w:multiLevelType w:val="hybridMultilevel"/>
    <w:tmpl w:val="58B6B896"/>
    <w:lvl w:ilvl="0" w:tplc="6D9C80F2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F4A1D8D"/>
    <w:multiLevelType w:val="hybridMultilevel"/>
    <w:tmpl w:val="509828A6"/>
    <w:lvl w:ilvl="0" w:tplc="B96AA2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DD077F"/>
    <w:multiLevelType w:val="hybridMultilevel"/>
    <w:tmpl w:val="58B6B896"/>
    <w:lvl w:ilvl="0" w:tplc="6D9C80F2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99558D5"/>
    <w:multiLevelType w:val="hybridMultilevel"/>
    <w:tmpl w:val="79424758"/>
    <w:lvl w:ilvl="0" w:tplc="D14AAE2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9A"/>
    <w:rsid w:val="00043B8F"/>
    <w:rsid w:val="0005467C"/>
    <w:rsid w:val="00065D96"/>
    <w:rsid w:val="0009172C"/>
    <w:rsid w:val="000B1A6C"/>
    <w:rsid w:val="000D5E76"/>
    <w:rsid w:val="000E68AE"/>
    <w:rsid w:val="00136F74"/>
    <w:rsid w:val="001411E0"/>
    <w:rsid w:val="00151F69"/>
    <w:rsid w:val="001B1345"/>
    <w:rsid w:val="001E5575"/>
    <w:rsid w:val="001F117B"/>
    <w:rsid w:val="00203CD8"/>
    <w:rsid w:val="00217AEF"/>
    <w:rsid w:val="00257BC5"/>
    <w:rsid w:val="00262A3B"/>
    <w:rsid w:val="00274F8E"/>
    <w:rsid w:val="002C32D7"/>
    <w:rsid w:val="002D7EE7"/>
    <w:rsid w:val="002E51E2"/>
    <w:rsid w:val="00304347"/>
    <w:rsid w:val="00364DE2"/>
    <w:rsid w:val="003810E8"/>
    <w:rsid w:val="0038634A"/>
    <w:rsid w:val="003C4171"/>
    <w:rsid w:val="004C0D83"/>
    <w:rsid w:val="005321C8"/>
    <w:rsid w:val="00563C96"/>
    <w:rsid w:val="005715CD"/>
    <w:rsid w:val="005777D0"/>
    <w:rsid w:val="0061524E"/>
    <w:rsid w:val="00656CEF"/>
    <w:rsid w:val="0070763C"/>
    <w:rsid w:val="0071382B"/>
    <w:rsid w:val="007467A2"/>
    <w:rsid w:val="0079685F"/>
    <w:rsid w:val="007A646F"/>
    <w:rsid w:val="007D68C8"/>
    <w:rsid w:val="008368FE"/>
    <w:rsid w:val="008757E5"/>
    <w:rsid w:val="00877D1E"/>
    <w:rsid w:val="008929DE"/>
    <w:rsid w:val="00893FCD"/>
    <w:rsid w:val="008C5CCD"/>
    <w:rsid w:val="0094742A"/>
    <w:rsid w:val="009526B5"/>
    <w:rsid w:val="00997DEF"/>
    <w:rsid w:val="009D5CDD"/>
    <w:rsid w:val="009F52DB"/>
    <w:rsid w:val="00A00582"/>
    <w:rsid w:val="00A313A8"/>
    <w:rsid w:val="00A9281C"/>
    <w:rsid w:val="00AB50D9"/>
    <w:rsid w:val="00AD5AA8"/>
    <w:rsid w:val="00B51E9A"/>
    <w:rsid w:val="00BA04E1"/>
    <w:rsid w:val="00BB24E2"/>
    <w:rsid w:val="00C15A00"/>
    <w:rsid w:val="00C46124"/>
    <w:rsid w:val="00C84C6A"/>
    <w:rsid w:val="00C93757"/>
    <w:rsid w:val="00CF7492"/>
    <w:rsid w:val="00D07B02"/>
    <w:rsid w:val="00D37103"/>
    <w:rsid w:val="00D627CE"/>
    <w:rsid w:val="00D83C9B"/>
    <w:rsid w:val="00DE7FC4"/>
    <w:rsid w:val="00DF420E"/>
    <w:rsid w:val="00E06626"/>
    <w:rsid w:val="00E96305"/>
    <w:rsid w:val="00EA7DE8"/>
    <w:rsid w:val="00EC765F"/>
    <w:rsid w:val="00F249D4"/>
    <w:rsid w:val="00F4133C"/>
    <w:rsid w:val="00F61301"/>
    <w:rsid w:val="00F86615"/>
    <w:rsid w:val="00FC3350"/>
    <w:rsid w:val="00FD0A06"/>
    <w:rsid w:val="00FE24F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65A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1E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51E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17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17A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7AE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6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reddit.com/r/ethereum/comments/3a8oi0/is_there_a_way_to_access_ethereum_smart_contracts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bitcoin.stackexchange.com/questions/38070/is-there-a-way-to-access-ethereum-smart-contracts-variables-by-name-in-javascri" TargetMode="External"/><Relationship Id="rId9" Type="http://schemas.openxmlformats.org/officeDocument/2006/relationships/hyperlink" Target="https://github.com/WildSaoFeng/P008-EthereumMapping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164</Words>
  <Characters>940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Ethereum Solidity Mapping获取调查报告</vt:lpstr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2018-05-29T02:26:00Z</dcterms:created>
  <dcterms:modified xsi:type="dcterms:W3CDTF">2018-05-30T05:17:00Z</dcterms:modified>
</cp:coreProperties>
</file>